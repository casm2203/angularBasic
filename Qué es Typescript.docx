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D26" w:rsidRDefault="000A2856" w:rsidP="000A2856">
      <w:pPr>
        <w:pStyle w:val="Prrafodelista"/>
        <w:numPr>
          <w:ilvl w:val="0"/>
          <w:numId w:val="1"/>
        </w:numPr>
        <w:rPr>
          <w:lang w:val="es-MX"/>
        </w:rPr>
      </w:pPr>
      <w:r w:rsidRPr="000A2856">
        <w:rPr>
          <w:lang w:val="es-MX"/>
        </w:rPr>
        <w:t xml:space="preserve">¿Qué es </w:t>
      </w:r>
      <w:proofErr w:type="spellStart"/>
      <w:r w:rsidRPr="000A2856">
        <w:rPr>
          <w:lang w:val="es-MX"/>
        </w:rPr>
        <w:t>Typescript</w:t>
      </w:r>
      <w:proofErr w:type="spellEnd"/>
      <w:r w:rsidRPr="000A2856">
        <w:rPr>
          <w:lang w:val="es-MX"/>
        </w:rPr>
        <w:t>?</w:t>
      </w:r>
    </w:p>
    <w:p w:rsidR="000A2856" w:rsidRDefault="000A2856" w:rsidP="000A2856">
      <w:pPr>
        <w:ind w:left="360"/>
        <w:rPr>
          <w:lang w:val="es-MX"/>
        </w:rPr>
      </w:pPr>
      <w:proofErr w:type="spellStart"/>
      <w:r w:rsidRPr="000A2856">
        <w:rPr>
          <w:lang w:val="es-MX"/>
        </w:rPr>
        <w:t>TypeScript</w:t>
      </w:r>
      <w:proofErr w:type="spellEnd"/>
      <w:r w:rsidRPr="000A2856">
        <w:rPr>
          <w:lang w:val="es-MX"/>
        </w:rPr>
        <w:t xml:space="preserve"> es un lenguaje fuertemente tipado creado por Microsoft, aunque está muy relacionado con el </w:t>
      </w:r>
      <w:proofErr w:type="spellStart"/>
      <w:r w:rsidRPr="000A2856">
        <w:rPr>
          <w:lang w:val="es-MX"/>
        </w:rPr>
        <w:t>framework</w:t>
      </w:r>
      <w:proofErr w:type="spellEnd"/>
      <w:r w:rsidRPr="000A2856">
        <w:rPr>
          <w:lang w:val="es-MX"/>
        </w:rPr>
        <w:t xml:space="preserve"> Angular, </w:t>
      </w:r>
      <w:proofErr w:type="spellStart"/>
      <w:r w:rsidRPr="000A2856">
        <w:rPr>
          <w:lang w:val="es-MX"/>
        </w:rPr>
        <w:t>TypeScript</w:t>
      </w:r>
      <w:proofErr w:type="spellEnd"/>
      <w:r w:rsidRPr="000A2856">
        <w:rPr>
          <w:lang w:val="es-MX"/>
        </w:rPr>
        <w:t xml:space="preserve"> es un lenguaje independiente que puedes usar para proyectos de back-</w:t>
      </w:r>
      <w:proofErr w:type="spellStart"/>
      <w:r w:rsidRPr="000A2856">
        <w:rPr>
          <w:lang w:val="es-MX"/>
        </w:rPr>
        <w:t>end</w:t>
      </w:r>
      <w:proofErr w:type="spellEnd"/>
      <w:r w:rsidRPr="000A2856">
        <w:rPr>
          <w:lang w:val="es-MX"/>
        </w:rPr>
        <w:t xml:space="preserve"> con Express o Front-</w:t>
      </w:r>
      <w:proofErr w:type="spellStart"/>
      <w:r w:rsidRPr="000A2856">
        <w:rPr>
          <w:lang w:val="es-MX"/>
        </w:rPr>
        <w:t>end</w:t>
      </w:r>
      <w:proofErr w:type="spellEnd"/>
      <w:r w:rsidRPr="000A2856">
        <w:rPr>
          <w:lang w:val="es-MX"/>
        </w:rPr>
        <w:t xml:space="preserve"> ya sea con </w:t>
      </w:r>
      <w:proofErr w:type="spellStart"/>
      <w:r w:rsidRPr="000A2856">
        <w:rPr>
          <w:lang w:val="es-MX"/>
        </w:rPr>
        <w:t>Vue</w:t>
      </w:r>
      <w:proofErr w:type="spellEnd"/>
      <w:r w:rsidRPr="000A2856">
        <w:rPr>
          <w:lang w:val="es-MX"/>
        </w:rPr>
        <w:t xml:space="preserve">, </w:t>
      </w:r>
      <w:proofErr w:type="spellStart"/>
      <w:r w:rsidRPr="000A2856">
        <w:rPr>
          <w:lang w:val="es-MX"/>
        </w:rPr>
        <w:t>React</w:t>
      </w:r>
      <w:proofErr w:type="spellEnd"/>
      <w:r w:rsidRPr="000A2856">
        <w:rPr>
          <w:lang w:val="es-MX"/>
        </w:rPr>
        <w:t xml:space="preserve"> o Angular. Para que </w:t>
      </w:r>
      <w:proofErr w:type="spellStart"/>
      <w:r w:rsidRPr="000A2856">
        <w:rPr>
          <w:lang w:val="es-MX"/>
        </w:rPr>
        <w:t>TypeScript</w:t>
      </w:r>
      <w:proofErr w:type="spellEnd"/>
      <w:r w:rsidRPr="000A2856">
        <w:rPr>
          <w:lang w:val="es-MX"/>
        </w:rPr>
        <w:t xml:space="preserve"> pueda correr en el navegador debe ser </w:t>
      </w:r>
      <w:proofErr w:type="spellStart"/>
      <w:r w:rsidRPr="000A2856">
        <w:rPr>
          <w:lang w:val="es-MX"/>
        </w:rPr>
        <w:t>transpilado</w:t>
      </w:r>
      <w:proofErr w:type="spellEnd"/>
      <w:r w:rsidRPr="000A2856">
        <w:rPr>
          <w:lang w:val="es-MX"/>
        </w:rPr>
        <w:t xml:space="preserve"> a JavaScript con herramientas como Babel.</w:t>
      </w:r>
    </w:p>
    <w:p w:rsidR="000A2856" w:rsidRPr="000A2856" w:rsidRDefault="000A2856" w:rsidP="000A2856">
      <w:pPr>
        <w:ind w:left="360"/>
      </w:pPr>
      <w:r w:rsidRPr="000A2856">
        <w:rPr>
          <w:b/>
          <w:bCs/>
        </w:rPr>
        <w:t>Compilación</w:t>
      </w:r>
    </w:p>
    <w:p w:rsidR="000A2856" w:rsidRPr="000A2856" w:rsidRDefault="000A2856" w:rsidP="000A2856">
      <w:pPr>
        <w:ind w:left="360"/>
      </w:pPr>
      <w:r w:rsidRPr="000A2856">
        <w:t xml:space="preserve">Es el proceso por el cual el código fuente de un programa escrito en un lenguaje de programación “A” se traduce a código fuente de un lenguaje de programación “B”. Cuando el código origen está escrito en un lenguaje de programación de “alto nivel” (C, Java, PHP u otros lenguajes de tercera generación) y se traduce a código máquina que pueda ejecutar directamente el ordenador. Pero hay muchas otras posibilidades como pasar por una representación intermedia en </w:t>
      </w:r>
      <w:proofErr w:type="spellStart"/>
      <w:r w:rsidRPr="000A2856">
        <w:t>bytecode</w:t>
      </w:r>
      <w:proofErr w:type="spellEnd"/>
      <w:r w:rsidRPr="000A2856">
        <w:t xml:space="preserve"> como es el caso típico de Java.</w:t>
      </w:r>
    </w:p>
    <w:p w:rsidR="000A2856" w:rsidRPr="000A2856" w:rsidRDefault="000A2856" w:rsidP="000A2856">
      <w:pPr>
        <w:ind w:left="360"/>
      </w:pPr>
      <w:proofErr w:type="spellStart"/>
      <w:r w:rsidRPr="000A2856">
        <w:rPr>
          <w:b/>
          <w:bCs/>
        </w:rPr>
        <w:t>Transpilación</w:t>
      </w:r>
      <w:proofErr w:type="spellEnd"/>
    </w:p>
    <w:p w:rsidR="000A2856" w:rsidRPr="000A2856" w:rsidRDefault="000A2856" w:rsidP="000A2856">
      <w:pPr>
        <w:ind w:left="360"/>
      </w:pPr>
      <w:r w:rsidRPr="000A2856">
        <w:t xml:space="preserve">La </w:t>
      </w:r>
      <w:proofErr w:type="spellStart"/>
      <w:r w:rsidRPr="000A2856">
        <w:t>transpilación</w:t>
      </w:r>
      <w:proofErr w:type="spellEnd"/>
      <w:r w:rsidRPr="000A2856">
        <w:t xml:space="preserve"> es un caso particular de la compilación. Es decir, todo </w:t>
      </w:r>
      <w:proofErr w:type="spellStart"/>
      <w:r w:rsidRPr="000A2856">
        <w:t>transpilador</w:t>
      </w:r>
      <w:proofErr w:type="spellEnd"/>
      <w:r w:rsidRPr="000A2856">
        <w:t xml:space="preserve"> es también un compilador pero al revés no es cierto, hay compiladores que no se pueden considerar </w:t>
      </w:r>
      <w:proofErr w:type="spellStart"/>
      <w:r w:rsidRPr="000A2856">
        <w:t>transpiladores</w:t>
      </w:r>
      <w:proofErr w:type="spellEnd"/>
      <w:r w:rsidRPr="000A2856">
        <w:t xml:space="preserve">. ¿Y cuál es la característica que convierte un compilador en </w:t>
      </w:r>
      <w:proofErr w:type="spellStart"/>
      <w:r w:rsidRPr="000A2856">
        <w:t>transpilador</w:t>
      </w:r>
      <w:proofErr w:type="spellEnd"/>
      <w:r w:rsidRPr="000A2856">
        <w:t>?: la relación entre los lenguajes origen y destino de la traducción.</w:t>
      </w:r>
    </w:p>
    <w:p w:rsidR="000A2856" w:rsidRPr="000A2856" w:rsidRDefault="000A2856" w:rsidP="000A2856">
      <w:pPr>
        <w:ind w:left="360"/>
      </w:pPr>
      <w:r w:rsidRPr="000A2856">
        <w:t xml:space="preserve">Si el compilador traduce código entre dos lenguajes que están al mismo nivel de abstracción entonces, estamos ante un </w:t>
      </w:r>
      <w:proofErr w:type="spellStart"/>
      <w:r w:rsidRPr="000A2856">
        <w:t>transpilador</w:t>
      </w:r>
      <w:proofErr w:type="spellEnd"/>
      <w:r w:rsidRPr="000A2856">
        <w:t>. Si traduce código entre lenguajes de diferente nivel de abstracción (típicamente de más alto a más bajo nivel) entonces no lo es.</w:t>
      </w:r>
    </w:p>
    <w:p w:rsidR="000A2856" w:rsidRPr="000A2856" w:rsidRDefault="000A2856" w:rsidP="000A2856">
      <w:pPr>
        <w:ind w:left="360"/>
      </w:pPr>
      <w:proofErr w:type="spellStart"/>
      <w:r w:rsidRPr="000A2856">
        <w:rPr>
          <w:b/>
          <w:bCs/>
        </w:rPr>
        <w:t>TypeScript</w:t>
      </w:r>
      <w:proofErr w:type="spellEnd"/>
      <w:r w:rsidRPr="000A2856">
        <w:t xml:space="preserve"> es un lenguaje de programación de código abierto desarrollado por Microsoft, el cual cuenta con herramientas de programación orientada a objetos, muy favorable si se tienen proyectos grandes. </w:t>
      </w:r>
      <w:proofErr w:type="spellStart"/>
      <w:r w:rsidRPr="000A2856">
        <w:t>Anders</w:t>
      </w:r>
      <w:proofErr w:type="spellEnd"/>
      <w:r w:rsidRPr="000A2856">
        <w:t xml:space="preserve"> </w:t>
      </w:r>
      <w:proofErr w:type="spellStart"/>
      <w:r w:rsidRPr="000A2856">
        <w:t>Hejlsberg</w:t>
      </w:r>
      <w:proofErr w:type="spellEnd"/>
      <w:r w:rsidRPr="000A2856">
        <w:t>, arquitecto principal del desarrollo del lenguaje de programación C#, es el principal participante en el desarrollo de este lenguaje.</w:t>
      </w:r>
    </w:p>
    <w:p w:rsidR="000A2856" w:rsidRPr="000A2856" w:rsidRDefault="000A2856" w:rsidP="000A2856">
      <w:pPr>
        <w:ind w:left="360"/>
      </w:pPr>
      <w:proofErr w:type="spellStart"/>
      <w:r w:rsidRPr="000A2856">
        <w:rPr>
          <w:b/>
          <w:bCs/>
        </w:rPr>
        <w:t>TypeScript</w:t>
      </w:r>
      <w:proofErr w:type="spellEnd"/>
      <w:r w:rsidRPr="000A2856">
        <w:rPr>
          <w:b/>
          <w:bCs/>
        </w:rPr>
        <w:t xml:space="preserve"> convierte su código en </w:t>
      </w:r>
      <w:proofErr w:type="spellStart"/>
      <w:r w:rsidRPr="000A2856">
        <w:rPr>
          <w:b/>
          <w:bCs/>
        </w:rPr>
        <w:t>Javascript</w:t>
      </w:r>
      <w:proofErr w:type="spellEnd"/>
      <w:r w:rsidRPr="000A2856">
        <w:rPr>
          <w:b/>
          <w:bCs/>
        </w:rPr>
        <w:t xml:space="preserve"> común</w:t>
      </w:r>
      <w:r w:rsidRPr="000A2856">
        <w:t>. Es llamado también </w:t>
      </w:r>
      <w:proofErr w:type="spellStart"/>
      <w:ins w:id="0" w:author="Unknown">
        <w:r w:rsidRPr="000A2856">
          <w:t>Superset</w:t>
        </w:r>
        <w:proofErr w:type="spellEnd"/>
        <w:r w:rsidRPr="000A2856">
          <w:t xml:space="preserve"> de </w:t>
        </w:r>
        <w:proofErr w:type="spellStart"/>
        <w:r w:rsidRPr="000A2856">
          <w:t>Javascrip</w:t>
        </w:r>
      </w:ins>
      <w:r w:rsidRPr="000A2856">
        <w:t>t</w:t>
      </w:r>
      <w:proofErr w:type="spellEnd"/>
      <w:r w:rsidRPr="000A2856">
        <w:t xml:space="preserve">, lo que significa que si el navegador está basado en </w:t>
      </w:r>
      <w:proofErr w:type="spellStart"/>
      <w:r w:rsidRPr="000A2856">
        <w:t>Javascript</w:t>
      </w:r>
      <w:proofErr w:type="spellEnd"/>
      <w:r w:rsidRPr="000A2856">
        <w:t xml:space="preserve">, este nunca llegará a saber que el código original fue realizado con </w:t>
      </w:r>
      <w:proofErr w:type="spellStart"/>
      <w:r w:rsidRPr="000A2856">
        <w:t>TypeScript</w:t>
      </w:r>
      <w:proofErr w:type="spellEnd"/>
      <w:r w:rsidRPr="000A2856">
        <w:t xml:space="preserve"> y ejecutará el </w:t>
      </w:r>
      <w:proofErr w:type="spellStart"/>
      <w:r w:rsidRPr="000A2856">
        <w:t>Javascript</w:t>
      </w:r>
      <w:proofErr w:type="spellEnd"/>
      <w:r w:rsidRPr="000A2856">
        <w:t xml:space="preserve"> como lenguaje original.</w:t>
      </w:r>
    </w:p>
    <w:p w:rsidR="000A2856" w:rsidRPr="000A2856" w:rsidRDefault="000A2856" w:rsidP="000A2856">
      <w:pPr>
        <w:ind w:left="360"/>
      </w:pPr>
      <w:ins w:id="1" w:author="Unknown">
        <w:r w:rsidRPr="000A2856">
          <w:rPr>
            <w:b/>
            <w:bCs/>
          </w:rPr>
          <w:t xml:space="preserve">¿Qué es un </w:t>
        </w:r>
        <w:proofErr w:type="spellStart"/>
        <w:r w:rsidRPr="000A2856">
          <w:rPr>
            <w:b/>
            <w:bCs/>
          </w:rPr>
          <w:t>superset</w:t>
        </w:r>
        <w:proofErr w:type="spellEnd"/>
        <w:r w:rsidRPr="000A2856">
          <w:rPr>
            <w:b/>
            <w:bCs/>
          </w:rPr>
          <w:t>?</w:t>
        </w:r>
      </w:ins>
    </w:p>
    <w:p w:rsidR="000A2856" w:rsidRPr="000A2856" w:rsidRDefault="000A2856" w:rsidP="000A2856">
      <w:pPr>
        <w:ind w:left="360"/>
      </w:pPr>
      <w:r w:rsidRPr="000A2856">
        <w:t xml:space="preserve">Se trata de un lenguaje escrito sobre otro lenguaje. En este caso </w:t>
      </w:r>
      <w:proofErr w:type="spellStart"/>
      <w:r w:rsidRPr="000A2856">
        <w:t>Typescript</w:t>
      </w:r>
      <w:proofErr w:type="spellEnd"/>
      <w:r w:rsidRPr="000A2856">
        <w:t xml:space="preserve"> es eso, un lenguaje basado en el original, ofreciéndonos grandes beneficios como el descrito anteriormente, aunque existen otros beneficios. Por ejemplo, mientras otros </w:t>
      </w:r>
      <w:proofErr w:type="spellStart"/>
      <w:r w:rsidRPr="000A2856">
        <w:t>superset</w:t>
      </w:r>
      <w:proofErr w:type="spellEnd"/>
      <w:r w:rsidRPr="000A2856">
        <w:t xml:space="preserve"> de JavaScript nos alejan del código original, </w:t>
      </w:r>
      <w:proofErr w:type="spellStart"/>
      <w:r w:rsidRPr="000A2856">
        <w:t>Typescript</w:t>
      </w:r>
      <w:proofErr w:type="spellEnd"/>
      <w:r w:rsidRPr="000A2856">
        <w:t xml:space="preserve">, por el contrario, es muy similar a </w:t>
      </w:r>
      <w:proofErr w:type="spellStart"/>
      <w:r w:rsidRPr="000A2856">
        <w:t>Javascript</w:t>
      </w:r>
      <w:proofErr w:type="spellEnd"/>
      <w:r w:rsidRPr="000A2856">
        <w:t xml:space="preserve"> y a C# gracias a que su creador posee conocimientos de ambos lenguajes.</w:t>
      </w:r>
    </w:p>
    <w:p w:rsidR="000A2856" w:rsidRDefault="000A2856" w:rsidP="000A2856">
      <w:pPr>
        <w:ind w:left="360"/>
      </w:pPr>
      <w:r w:rsidRPr="000A2856">
        <w:t xml:space="preserve">Actualmente Angular 2, uno de los </w:t>
      </w:r>
      <w:proofErr w:type="spellStart"/>
      <w:r w:rsidRPr="000A2856">
        <w:t>frameworks</w:t>
      </w:r>
      <w:proofErr w:type="spellEnd"/>
      <w:r w:rsidRPr="000A2856">
        <w:t xml:space="preserve"> más famosos de JavaScript, está siendo desarrollando en </w:t>
      </w:r>
      <w:proofErr w:type="spellStart"/>
      <w:r w:rsidRPr="000A2856">
        <w:t>TypeScript</w:t>
      </w:r>
      <w:proofErr w:type="spellEnd"/>
      <w:r w:rsidRPr="000A2856">
        <w:t>, para lo cual conocer este lenguaje será fundamental para entender y darle un mejor uso a la nueva versión de Angular.</w:t>
      </w:r>
    </w:p>
    <w:p w:rsidR="000C5B0F" w:rsidRDefault="000C5B0F" w:rsidP="000A2856">
      <w:pPr>
        <w:ind w:left="360"/>
      </w:pPr>
      <w:r>
        <w:lastRenderedPageBreak/>
        <w:t>::::::::::::::::::::::::::::::::::::::::::::::::::::::::::::::::::::::::::::::::::::::::::::::::::::::::::::::::::::::::::::::::::::::::::::::::</w:t>
      </w:r>
    </w:p>
    <w:p w:rsidR="003F160F" w:rsidRPr="003F160F" w:rsidRDefault="003F160F" w:rsidP="003F160F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3-</w:t>
      </w:r>
      <w:r w:rsidRPr="003F160F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 xml:space="preserve">Declaración de Variables en </w:t>
      </w:r>
      <w:proofErr w:type="spellStart"/>
      <w:r w:rsidRPr="003F160F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TypeScript</w:t>
      </w:r>
      <w:proofErr w:type="spellEnd"/>
      <w:r w:rsidRPr="003F160F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>’</w:t>
      </w:r>
      <w:proofErr w:type="spellStart"/>
      <w:r w:rsidRPr="003F160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let</w:t>
      </w:r>
      <w:proofErr w:type="spellEnd"/>
      <w:r w:rsidRPr="003F160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’ y ‘</w:t>
      </w:r>
      <w:proofErr w:type="spellStart"/>
      <w:r w:rsidRPr="003F160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const</w:t>
      </w:r>
      <w:proofErr w:type="spellEnd"/>
      <w:r w:rsidRPr="003F160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’ son tipos de </w:t>
      </w:r>
      <w:proofErr w:type="spellStart"/>
      <w:r w:rsidRPr="003F160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declaradóres</w:t>
      </w:r>
      <w:proofErr w:type="spellEnd"/>
      <w:r w:rsidRPr="003F160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de variables similares a </w:t>
      </w:r>
      <w:proofErr w:type="spellStart"/>
      <w:r w:rsidRPr="003F160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var</w:t>
      </w:r>
      <w:proofErr w:type="spellEnd"/>
      <w:r w:rsidRPr="003F160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que permiten evitar algunos de los “problemas” de JavaScript.</w:t>
      </w:r>
      <w:r w:rsidRPr="003F160F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proofErr w:type="spellStart"/>
      <w:r w:rsidRPr="003F160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const</w:t>
      </w:r>
      <w:proofErr w:type="spellEnd"/>
      <w:r w:rsidRPr="003F160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por ejemplo evita la reasignación a una variable.</w:t>
      </w:r>
    </w:p>
    <w:p w:rsidR="003F160F" w:rsidRPr="003F160F" w:rsidRDefault="003F160F" w:rsidP="003F160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r w:rsidRPr="003F160F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const</w:t>
      </w:r>
      <w:proofErr w:type="spellEnd"/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proofErr w:type="spellStart"/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numLivesForCat</w:t>
      </w:r>
      <w:proofErr w:type="spellEnd"/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= 9; </w:t>
      </w:r>
      <w:r w:rsidRPr="003F160F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CO"/>
        </w:rPr>
        <w:t>// no se puede re asignar</w:t>
      </w:r>
    </w:p>
    <w:p w:rsidR="003F160F" w:rsidRPr="003F160F" w:rsidRDefault="003F160F" w:rsidP="003F160F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r w:rsidRPr="003F160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let</w:t>
      </w:r>
      <w:proofErr w:type="spellEnd"/>
      <w:r w:rsidRPr="003F160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impide el block-</w:t>
      </w:r>
      <w:proofErr w:type="spellStart"/>
      <w:r w:rsidRPr="003F160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scoping</w:t>
      </w:r>
      <w:proofErr w:type="spellEnd"/>
      <w:r w:rsidRPr="003F160F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>Las variables ‘</w:t>
      </w:r>
      <w:proofErr w:type="spellStart"/>
      <w:r w:rsidRPr="003F160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let</w:t>
      </w:r>
      <w:proofErr w:type="spellEnd"/>
      <w:r w:rsidRPr="003F160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’ no son visibles fuera de su bloque o bucle </w:t>
      </w:r>
      <w:proofErr w:type="spellStart"/>
      <w:r w:rsidRPr="003F160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for</w:t>
      </w:r>
      <w:proofErr w:type="spellEnd"/>
      <w:r w:rsidRPr="003F160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más cercano.</w:t>
      </w:r>
    </w:p>
    <w:p w:rsidR="003F160F" w:rsidRPr="003F160F" w:rsidRDefault="003F160F" w:rsidP="003F160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r w:rsidRPr="003F160F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let</w:t>
      </w:r>
      <w:proofErr w:type="spellEnd"/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proofErr w:type="spellStart"/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hello</w:t>
      </w:r>
      <w:proofErr w:type="spellEnd"/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= </w:t>
      </w:r>
      <w:r w:rsidRPr="003F160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"</w:t>
      </w:r>
      <w:proofErr w:type="spellStart"/>
      <w:r w:rsidRPr="003F160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Hello</w:t>
      </w:r>
      <w:proofErr w:type="spellEnd"/>
      <w:r w:rsidRPr="003F160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!"</w:t>
      </w:r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; </w:t>
      </w:r>
      <w:r w:rsidRPr="003F160F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CO"/>
        </w:rPr>
        <w:t>// declaración normal</w:t>
      </w:r>
    </w:p>
    <w:p w:rsidR="003F160F" w:rsidRPr="003F160F" w:rsidRDefault="003F160F" w:rsidP="003F160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3F160F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CO"/>
        </w:rPr>
        <w:t xml:space="preserve">// block </w:t>
      </w:r>
      <w:proofErr w:type="spellStart"/>
      <w:r w:rsidRPr="003F160F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CO"/>
        </w:rPr>
        <w:t>scoping</w:t>
      </w:r>
      <w:proofErr w:type="spellEnd"/>
      <w:r w:rsidRPr="003F160F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CO"/>
        </w:rPr>
        <w:t xml:space="preserve"> test</w:t>
      </w:r>
    </w:p>
    <w:p w:rsidR="003F160F" w:rsidRPr="003F160F" w:rsidRDefault="003F160F" w:rsidP="003F160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r w:rsidRPr="003F160F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var</w:t>
      </w:r>
      <w:proofErr w:type="spellEnd"/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a = 5;</w:t>
      </w:r>
    </w:p>
    <w:p w:rsidR="003F160F" w:rsidRPr="003F160F" w:rsidRDefault="003F160F" w:rsidP="003F160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r w:rsidRPr="003F160F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var</w:t>
      </w:r>
      <w:proofErr w:type="spellEnd"/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b = 10;</w:t>
      </w:r>
    </w:p>
    <w:p w:rsidR="003F160F" w:rsidRPr="003F160F" w:rsidRDefault="003F160F" w:rsidP="003F160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</w:p>
    <w:p w:rsidR="003F160F" w:rsidRPr="003F160F" w:rsidRDefault="003F160F" w:rsidP="003F160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r w:rsidRPr="003F160F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if</w:t>
      </w:r>
      <w:proofErr w:type="spellEnd"/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(a === 5) {</w:t>
      </w:r>
    </w:p>
    <w:p w:rsidR="003F160F" w:rsidRPr="003F160F" w:rsidRDefault="003F160F" w:rsidP="003F160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</w:t>
      </w:r>
      <w:proofErr w:type="spellStart"/>
      <w:r w:rsidRPr="003F160F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let</w:t>
      </w:r>
      <w:proofErr w:type="spellEnd"/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a = 4; </w:t>
      </w:r>
      <w:r w:rsidRPr="003F160F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CO"/>
        </w:rPr>
        <w:t xml:space="preserve">// El alcance es dentro del bloque </w:t>
      </w:r>
      <w:proofErr w:type="spellStart"/>
      <w:r w:rsidRPr="003F160F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CO"/>
        </w:rPr>
        <w:t>if</w:t>
      </w:r>
      <w:proofErr w:type="spellEnd"/>
    </w:p>
    <w:p w:rsidR="003F160F" w:rsidRPr="003F160F" w:rsidRDefault="003F160F" w:rsidP="003F160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</w:t>
      </w:r>
      <w:proofErr w:type="spellStart"/>
      <w:r w:rsidRPr="003F160F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var</w:t>
      </w:r>
      <w:proofErr w:type="spellEnd"/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b = 1; </w:t>
      </w:r>
      <w:r w:rsidRPr="003F160F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CO"/>
        </w:rPr>
        <w:t>// El alcance es global</w:t>
      </w:r>
    </w:p>
    <w:p w:rsidR="003F160F" w:rsidRPr="003F160F" w:rsidRDefault="003F160F" w:rsidP="003F160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</w:t>
      </w:r>
      <w:r w:rsidRPr="003F160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console</w:t>
      </w:r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.log(a);  </w:t>
      </w:r>
      <w:r w:rsidRPr="003F160F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CO"/>
        </w:rPr>
        <w:t>// 4</w:t>
      </w:r>
    </w:p>
    <w:p w:rsidR="003F160F" w:rsidRPr="003F160F" w:rsidRDefault="003F160F" w:rsidP="003F160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</w:t>
      </w:r>
      <w:r w:rsidRPr="003F160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console</w:t>
      </w:r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.log(b);  </w:t>
      </w:r>
      <w:r w:rsidRPr="003F160F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CO"/>
        </w:rPr>
        <w:t>// 1</w:t>
      </w:r>
    </w:p>
    <w:p w:rsidR="003F160F" w:rsidRPr="003F160F" w:rsidRDefault="003F160F" w:rsidP="003F160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} </w:t>
      </w:r>
    </w:p>
    <w:p w:rsidR="003F160F" w:rsidRPr="003F160F" w:rsidRDefault="003F160F" w:rsidP="003F160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3F160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console</w:t>
      </w:r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.log(a); </w:t>
      </w:r>
      <w:r w:rsidRPr="003F160F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CO"/>
        </w:rPr>
        <w:t>// 5</w:t>
      </w:r>
    </w:p>
    <w:p w:rsidR="003F160F" w:rsidRPr="003F160F" w:rsidRDefault="003F160F" w:rsidP="003F160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3F160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console</w:t>
      </w:r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.log(b); </w:t>
      </w:r>
      <w:r w:rsidRPr="003F160F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CO"/>
        </w:rPr>
        <w:t>// 1</w:t>
      </w:r>
    </w:p>
    <w:p w:rsidR="003F160F" w:rsidRPr="003F160F" w:rsidRDefault="003F160F" w:rsidP="003F160F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3F160F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 xml:space="preserve">Tipos de Datos en </w:t>
      </w:r>
      <w:proofErr w:type="spellStart"/>
      <w:r w:rsidRPr="003F160F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TypeScript</w:t>
      </w:r>
      <w:proofErr w:type="spellEnd"/>
      <w:r w:rsidRPr="003F160F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proofErr w:type="spellStart"/>
      <w:r w:rsidRPr="003F160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Boolean</w:t>
      </w:r>
      <w:proofErr w:type="spellEnd"/>
      <w:r w:rsidRPr="003F160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- El tipo de dato más básico, puede ser true o false</w:t>
      </w:r>
    </w:p>
    <w:p w:rsidR="003F160F" w:rsidRPr="003F160F" w:rsidRDefault="003F160F" w:rsidP="003F160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let</w:t>
      </w:r>
      <w:proofErr w:type="spellEnd"/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proofErr w:type="spellStart"/>
      <w:r w:rsidRPr="003F160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isDone:</w:t>
      </w:r>
      <w:r w:rsidRPr="003F160F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boolean</w:t>
      </w:r>
      <w:proofErr w:type="spellEnd"/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= </w:t>
      </w:r>
      <w:r w:rsidRPr="003F160F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false</w:t>
      </w:r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;</w:t>
      </w:r>
    </w:p>
    <w:p w:rsidR="003F160F" w:rsidRPr="003F160F" w:rsidRDefault="003F160F" w:rsidP="003F160F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r w:rsidRPr="003F160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Number</w:t>
      </w:r>
      <w:proofErr w:type="spellEnd"/>
      <w:r w:rsidRPr="003F160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- Los valores numéricos reciben el tipo de dato ‘</w:t>
      </w:r>
      <w:proofErr w:type="spellStart"/>
      <w:r w:rsidRPr="003F160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number</w:t>
      </w:r>
      <w:proofErr w:type="spellEnd"/>
      <w:r w:rsidRPr="003F160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’.</w:t>
      </w:r>
      <w:r w:rsidRPr="003F160F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>También soporta decimal y hexadecimal. Binario y Octal a partir de ECMAScript 2015.</w:t>
      </w:r>
    </w:p>
    <w:p w:rsidR="003F160F" w:rsidRPr="003F160F" w:rsidRDefault="003F160F" w:rsidP="003F160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r w:rsidRPr="003F160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let</w:t>
      </w:r>
      <w:proofErr w:type="spellEnd"/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decimal: </w:t>
      </w:r>
      <w:proofErr w:type="spellStart"/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number</w:t>
      </w:r>
      <w:proofErr w:type="spellEnd"/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= 67;</w:t>
      </w:r>
    </w:p>
    <w:p w:rsidR="003F160F" w:rsidRPr="003F160F" w:rsidRDefault="003F160F" w:rsidP="003F160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r w:rsidRPr="003F160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let</w:t>
      </w:r>
      <w:proofErr w:type="spellEnd"/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proofErr w:type="spellStart"/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hex</w:t>
      </w:r>
      <w:proofErr w:type="spellEnd"/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: </w:t>
      </w:r>
      <w:proofErr w:type="spellStart"/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number</w:t>
      </w:r>
      <w:proofErr w:type="spellEnd"/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= 0xf00d;</w:t>
      </w:r>
    </w:p>
    <w:p w:rsidR="003F160F" w:rsidRPr="003F160F" w:rsidRDefault="003F160F" w:rsidP="003F160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r w:rsidRPr="003F160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let</w:t>
      </w:r>
      <w:proofErr w:type="spellEnd"/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proofErr w:type="spellStart"/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binary</w:t>
      </w:r>
      <w:proofErr w:type="spellEnd"/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: </w:t>
      </w:r>
      <w:proofErr w:type="spellStart"/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number</w:t>
      </w:r>
      <w:proofErr w:type="spellEnd"/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= 0b1010;</w:t>
      </w:r>
    </w:p>
    <w:p w:rsidR="003F160F" w:rsidRPr="003F160F" w:rsidRDefault="003F160F" w:rsidP="003F160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r w:rsidRPr="003F160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let</w:t>
      </w:r>
      <w:proofErr w:type="spellEnd"/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octal: </w:t>
      </w:r>
      <w:proofErr w:type="spellStart"/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number</w:t>
      </w:r>
      <w:proofErr w:type="spellEnd"/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= 0o744;</w:t>
      </w:r>
    </w:p>
    <w:p w:rsidR="003F160F" w:rsidRPr="003F160F" w:rsidRDefault="003F160F" w:rsidP="003F160F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r w:rsidRPr="003F160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String</w:t>
      </w:r>
      <w:proofErr w:type="spellEnd"/>
      <w:r w:rsidRPr="003F160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- Usamos ‘</w:t>
      </w:r>
      <w:proofErr w:type="spellStart"/>
      <w:r w:rsidRPr="003F160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string</w:t>
      </w:r>
      <w:proofErr w:type="spellEnd"/>
      <w:r w:rsidRPr="003F160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’ para referirnos a estos tipos de datos textuales.</w:t>
      </w:r>
      <w:r w:rsidRPr="003F160F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 xml:space="preserve">Podemos usar comillas dobles (") o simples (’) para rodear la cadena. </w:t>
      </w:r>
      <w:proofErr w:type="spellStart"/>
      <w:r w:rsidRPr="003F160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Tambien</w:t>
      </w:r>
      <w:proofErr w:type="spellEnd"/>
      <w:r w:rsidRPr="003F160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los `` para mezclar las cadenas con otras variables.</w:t>
      </w:r>
    </w:p>
    <w:p w:rsidR="003F160F" w:rsidRPr="003F160F" w:rsidRDefault="003F160F" w:rsidP="003F160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r w:rsidRPr="003F160F">
        <w:rPr>
          <w:rFonts w:ascii="Courier New" w:eastAsia="Times New Roman" w:hAnsi="Courier New" w:cs="Courier New"/>
          <w:b/>
          <w:bCs/>
          <w:color w:val="BF79DB"/>
          <w:sz w:val="20"/>
          <w:szCs w:val="20"/>
          <w:shd w:val="clear" w:color="auto" w:fill="272822"/>
          <w:lang w:eastAsia="es-CO"/>
        </w:rPr>
        <w:t>let</w:t>
      </w:r>
      <w:r w:rsidRPr="003F160F">
        <w:rPr>
          <w:rFonts w:ascii="Courier New" w:eastAsia="Times New Roman" w:hAnsi="Courier New" w:cs="Courier New"/>
          <w:color w:val="BF79DB"/>
          <w:sz w:val="20"/>
          <w:szCs w:val="20"/>
          <w:shd w:val="clear" w:color="auto" w:fill="272822"/>
          <w:lang w:eastAsia="es-CO"/>
        </w:rPr>
        <w:t>color</w:t>
      </w:r>
      <w:proofErr w:type="spellEnd"/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: </w:t>
      </w:r>
      <w:proofErr w:type="spellStart"/>
      <w:r w:rsidRPr="003F160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string</w:t>
      </w:r>
      <w:proofErr w:type="spellEnd"/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= </w:t>
      </w:r>
      <w:r w:rsidRPr="003F160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"blue"</w:t>
      </w:r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;</w:t>
      </w:r>
    </w:p>
    <w:p w:rsidR="003F160F" w:rsidRPr="003F160F" w:rsidRDefault="003F160F" w:rsidP="003F160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3F160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color</w:t>
      </w:r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= </w:t>
      </w:r>
      <w:r w:rsidRPr="003F160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'red'</w:t>
      </w:r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;</w:t>
      </w:r>
    </w:p>
    <w:p w:rsidR="003F160F" w:rsidRPr="003F160F" w:rsidRDefault="003F160F" w:rsidP="003F160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r w:rsidRPr="003F160F">
        <w:rPr>
          <w:rFonts w:ascii="Courier New" w:eastAsia="Times New Roman" w:hAnsi="Courier New" w:cs="Courier New"/>
          <w:b/>
          <w:bCs/>
          <w:color w:val="BF79DB"/>
          <w:sz w:val="20"/>
          <w:szCs w:val="20"/>
          <w:shd w:val="clear" w:color="auto" w:fill="272822"/>
          <w:lang w:eastAsia="es-CO"/>
        </w:rPr>
        <w:t>let</w:t>
      </w:r>
      <w:r w:rsidRPr="003F160F">
        <w:rPr>
          <w:rFonts w:ascii="Courier New" w:eastAsia="Times New Roman" w:hAnsi="Courier New" w:cs="Courier New"/>
          <w:color w:val="BF79DB"/>
          <w:sz w:val="20"/>
          <w:szCs w:val="20"/>
          <w:shd w:val="clear" w:color="auto" w:fill="272822"/>
          <w:lang w:eastAsia="es-CO"/>
        </w:rPr>
        <w:t>fullName</w:t>
      </w:r>
      <w:proofErr w:type="spellEnd"/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: </w:t>
      </w:r>
      <w:proofErr w:type="spellStart"/>
      <w:r w:rsidRPr="003F160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string</w:t>
      </w:r>
      <w:proofErr w:type="spellEnd"/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= </w:t>
      </w:r>
      <w:r w:rsidRPr="003F160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 xml:space="preserve">`Bob </w:t>
      </w:r>
      <w:proofErr w:type="spellStart"/>
      <w:r w:rsidRPr="003F160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Bobbington</w:t>
      </w:r>
      <w:proofErr w:type="spellEnd"/>
      <w:r w:rsidRPr="003F160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`</w:t>
      </w:r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;</w:t>
      </w:r>
    </w:p>
    <w:p w:rsidR="003F160F" w:rsidRPr="003F160F" w:rsidRDefault="003F160F" w:rsidP="003F160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r w:rsidRPr="003F160F">
        <w:rPr>
          <w:rFonts w:ascii="Courier New" w:eastAsia="Times New Roman" w:hAnsi="Courier New" w:cs="Courier New"/>
          <w:b/>
          <w:bCs/>
          <w:color w:val="BF79DB"/>
          <w:sz w:val="20"/>
          <w:szCs w:val="20"/>
          <w:shd w:val="clear" w:color="auto" w:fill="272822"/>
          <w:lang w:eastAsia="es-CO"/>
        </w:rPr>
        <w:t>let</w:t>
      </w:r>
      <w:r w:rsidRPr="003F160F">
        <w:rPr>
          <w:rFonts w:ascii="Courier New" w:eastAsia="Times New Roman" w:hAnsi="Courier New" w:cs="Courier New"/>
          <w:color w:val="BF79DB"/>
          <w:sz w:val="20"/>
          <w:szCs w:val="20"/>
          <w:shd w:val="clear" w:color="auto" w:fill="272822"/>
          <w:lang w:eastAsia="es-CO"/>
        </w:rPr>
        <w:t>sentence</w:t>
      </w:r>
      <w:proofErr w:type="spellEnd"/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: </w:t>
      </w:r>
      <w:proofErr w:type="spellStart"/>
      <w:r w:rsidRPr="003F160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string</w:t>
      </w:r>
      <w:proofErr w:type="spellEnd"/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= </w:t>
      </w:r>
      <w:r w:rsidRPr="003F160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`Hola!, mi nombre es ${</w:t>
      </w:r>
      <w:proofErr w:type="spellStart"/>
      <w:r w:rsidRPr="003F160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fullName</w:t>
      </w:r>
      <w:proofErr w:type="spellEnd"/>
      <w:r w:rsidRPr="003F160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}`</w:t>
      </w:r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;</w:t>
      </w:r>
    </w:p>
    <w:p w:rsidR="003F160F" w:rsidRPr="003F160F" w:rsidRDefault="003F160F" w:rsidP="003F160F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3F160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Array - Los tipos de dato Array pueden ser escritos de dos maneras.</w:t>
      </w:r>
      <w:r w:rsidRPr="003F160F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 xml:space="preserve">1 - Colocamos el tipo de datos seguido de un [], señalamos que </w:t>
      </w:r>
      <w:proofErr w:type="spellStart"/>
      <w:r w:rsidRPr="003F160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sera</w:t>
      </w:r>
      <w:proofErr w:type="spellEnd"/>
      <w:r w:rsidRPr="003F160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un array de ese tipo</w:t>
      </w:r>
    </w:p>
    <w:p w:rsidR="003F160F" w:rsidRPr="003F160F" w:rsidRDefault="003F160F" w:rsidP="003F160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r w:rsidRPr="003F160F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let</w:t>
      </w:r>
      <w:proofErr w:type="spellEnd"/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proofErr w:type="spellStart"/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lis</w:t>
      </w:r>
      <w:r w:rsidRPr="003F160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t:</w:t>
      </w:r>
      <w:r w:rsidRPr="003F160F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number</w:t>
      </w:r>
      <w:proofErr w:type="spellEnd"/>
      <w:r w:rsidRPr="003F160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[]</w:t>
      </w:r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= </w:t>
      </w:r>
      <w:r w:rsidRPr="003F160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[1, 2, 3]</w:t>
      </w:r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;</w:t>
      </w:r>
    </w:p>
    <w:p w:rsidR="003F160F" w:rsidRPr="003F160F" w:rsidRDefault="003F160F" w:rsidP="003F160F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3F160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2 - Usamos un </w:t>
      </w:r>
      <w:proofErr w:type="spellStart"/>
      <w:r w:rsidRPr="003F160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generic</w:t>
      </w:r>
      <w:proofErr w:type="spellEnd"/>
      <w:r w:rsidRPr="003F160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Array&lt;</w:t>
      </w:r>
      <w:proofErr w:type="spellStart"/>
      <w:r w:rsidRPr="003F160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elemType</w:t>
      </w:r>
      <w:proofErr w:type="spellEnd"/>
      <w:r w:rsidRPr="003F160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&gt;</w:t>
      </w:r>
    </w:p>
    <w:p w:rsidR="003F160F" w:rsidRPr="003F160F" w:rsidRDefault="003F160F" w:rsidP="003F160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r w:rsidRPr="003F160F">
        <w:rPr>
          <w:rFonts w:ascii="Courier New" w:eastAsia="Times New Roman" w:hAnsi="Courier New" w:cs="Courier New"/>
          <w:b/>
          <w:bCs/>
          <w:color w:val="BF79DB"/>
          <w:sz w:val="20"/>
          <w:szCs w:val="20"/>
          <w:shd w:val="clear" w:color="auto" w:fill="272822"/>
          <w:lang w:eastAsia="es-CO"/>
        </w:rPr>
        <w:t>let</w:t>
      </w:r>
      <w:r w:rsidRPr="003F160F">
        <w:rPr>
          <w:rFonts w:ascii="Courier New" w:eastAsia="Times New Roman" w:hAnsi="Courier New" w:cs="Courier New"/>
          <w:color w:val="BF79DB"/>
          <w:sz w:val="20"/>
          <w:szCs w:val="20"/>
          <w:shd w:val="clear" w:color="auto" w:fill="272822"/>
          <w:lang w:eastAsia="es-CO"/>
        </w:rPr>
        <w:t>list</w:t>
      </w:r>
      <w:proofErr w:type="spellEnd"/>
      <w:r w:rsidRPr="003F160F">
        <w:rPr>
          <w:rFonts w:ascii="Courier New" w:eastAsia="Times New Roman" w:hAnsi="Courier New" w:cs="Courier New"/>
          <w:color w:val="BF79DB"/>
          <w:sz w:val="20"/>
          <w:szCs w:val="20"/>
          <w:shd w:val="clear" w:color="auto" w:fill="272822"/>
          <w:lang w:eastAsia="es-CO"/>
        </w:rPr>
        <w:t>:</w:t>
      </w:r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r w:rsidRPr="003F160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Array</w:t>
      </w:r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&lt;</w:t>
      </w:r>
      <w:proofErr w:type="spellStart"/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number</w:t>
      </w:r>
      <w:proofErr w:type="spellEnd"/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&gt; = </w:t>
      </w:r>
      <w:r w:rsidRPr="003F160F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CO"/>
        </w:rPr>
        <w:t>[</w:t>
      </w:r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1, 2, 3</w:t>
      </w:r>
      <w:r w:rsidRPr="003F160F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CO"/>
        </w:rPr>
        <w:t>]</w:t>
      </w:r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;</w:t>
      </w:r>
    </w:p>
    <w:p w:rsidR="003F160F" w:rsidRDefault="003F160F" w:rsidP="003F160F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r w:rsidRPr="003F160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Any</w:t>
      </w:r>
      <w:proofErr w:type="spellEnd"/>
      <w:r w:rsidRPr="003F160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- Cuando </w:t>
      </w:r>
      <w:proofErr w:type="spellStart"/>
      <w:r w:rsidRPr="003F160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aun</w:t>
      </w:r>
      <w:proofErr w:type="spellEnd"/>
      <w:r w:rsidRPr="003F160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no sabemos </w:t>
      </w:r>
      <w:proofErr w:type="spellStart"/>
      <w:r w:rsidRPr="003F160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que</w:t>
      </w:r>
      <w:proofErr w:type="spellEnd"/>
      <w:r w:rsidRPr="003F160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tipo de dato vamos a utilizar.</w:t>
      </w:r>
    </w:p>
    <w:p w:rsidR="008C78A4" w:rsidRPr="003F160F" w:rsidRDefault="008C78A4" w:rsidP="003F160F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</w:p>
    <w:p w:rsidR="003F160F" w:rsidRPr="003F160F" w:rsidRDefault="003F160F" w:rsidP="003F160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r w:rsidRPr="003F160F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let</w:t>
      </w:r>
      <w:r w:rsidRPr="003F160F">
        <w:rPr>
          <w:rFonts w:ascii="Courier New" w:eastAsia="Times New Roman" w:hAnsi="Courier New" w:cs="Courier New"/>
          <w:color w:val="BF79DB"/>
          <w:sz w:val="20"/>
          <w:szCs w:val="20"/>
          <w:shd w:val="clear" w:color="auto" w:fill="272822"/>
          <w:lang w:eastAsia="es-CO"/>
        </w:rPr>
        <w:t>notSure</w:t>
      </w:r>
      <w:proofErr w:type="spellEnd"/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: </w:t>
      </w:r>
      <w:proofErr w:type="spellStart"/>
      <w:r w:rsidRPr="003F160F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any</w:t>
      </w:r>
      <w:proofErr w:type="spellEnd"/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= 4;</w:t>
      </w:r>
    </w:p>
    <w:p w:rsidR="003F160F" w:rsidRPr="003F160F" w:rsidRDefault="003F160F" w:rsidP="003F160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3F160F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CO"/>
        </w:rPr>
        <w:t>// ...las reasignamos...</w:t>
      </w:r>
    </w:p>
    <w:p w:rsidR="003F160F" w:rsidRPr="003F160F" w:rsidRDefault="003F160F" w:rsidP="003F160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notSure</w:t>
      </w:r>
      <w:proofErr w:type="spellEnd"/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= </w:t>
      </w:r>
      <w:r w:rsidRPr="003F160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"</w:t>
      </w:r>
      <w:proofErr w:type="spellStart"/>
      <w:r w:rsidRPr="003F160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quizas</w:t>
      </w:r>
      <w:proofErr w:type="spellEnd"/>
      <w:r w:rsidRPr="003F160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 xml:space="preserve"> es un </w:t>
      </w:r>
      <w:proofErr w:type="spellStart"/>
      <w:r w:rsidRPr="003F160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string</w:t>
      </w:r>
      <w:proofErr w:type="spellEnd"/>
      <w:r w:rsidRPr="003F160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"</w:t>
      </w:r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;</w:t>
      </w:r>
    </w:p>
    <w:p w:rsidR="003F160F" w:rsidRPr="003F160F" w:rsidRDefault="003F160F" w:rsidP="003F160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notSure</w:t>
      </w:r>
      <w:proofErr w:type="spellEnd"/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= </w:t>
      </w:r>
      <w:r w:rsidRPr="003F160F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false</w:t>
      </w:r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; </w:t>
      </w:r>
      <w:r w:rsidRPr="003F160F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CO"/>
        </w:rPr>
        <w:t xml:space="preserve">// ahora es un </w:t>
      </w:r>
      <w:proofErr w:type="spellStart"/>
      <w:r w:rsidRPr="003F160F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CO"/>
        </w:rPr>
        <w:t>boolean</w:t>
      </w:r>
      <w:proofErr w:type="spellEnd"/>
    </w:p>
    <w:p w:rsidR="003F160F" w:rsidRPr="003F160F" w:rsidRDefault="003F160F" w:rsidP="003F160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3F160F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CO"/>
        </w:rPr>
        <w:t>// si la usamos en un Array podemos mezclar los tipos de datos</w:t>
      </w:r>
    </w:p>
    <w:p w:rsidR="003F160F" w:rsidRPr="003F160F" w:rsidRDefault="003F160F" w:rsidP="003F160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r w:rsidRPr="003F160F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let</w:t>
      </w:r>
      <w:r w:rsidRPr="003F160F">
        <w:rPr>
          <w:rFonts w:ascii="Courier New" w:eastAsia="Times New Roman" w:hAnsi="Courier New" w:cs="Courier New"/>
          <w:color w:val="BF79DB"/>
          <w:sz w:val="20"/>
          <w:szCs w:val="20"/>
          <w:shd w:val="clear" w:color="auto" w:fill="272822"/>
          <w:lang w:eastAsia="es-CO"/>
        </w:rPr>
        <w:t>list</w:t>
      </w:r>
      <w:proofErr w:type="spellEnd"/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: </w:t>
      </w:r>
      <w:proofErr w:type="spellStart"/>
      <w:r w:rsidRPr="003F160F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any</w:t>
      </w:r>
      <w:proofErr w:type="spellEnd"/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[] = [1, </w:t>
      </w:r>
      <w:r w:rsidRPr="003F160F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true</w:t>
      </w:r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, </w:t>
      </w:r>
      <w:r w:rsidRPr="003F160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"free"</w:t>
      </w:r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];</w:t>
      </w:r>
    </w:p>
    <w:p w:rsidR="003F160F" w:rsidRDefault="003F160F" w:rsidP="003F160F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r w:rsidRPr="003F160F">
        <w:rPr>
          <w:rFonts w:ascii="Arial" w:eastAsia="Times New Roman" w:hAnsi="Arial" w:cs="Arial"/>
          <w:color w:val="273B47"/>
          <w:sz w:val="24"/>
          <w:szCs w:val="24"/>
          <w:lang w:eastAsia="es-CO"/>
        </w:rPr>
        <w:lastRenderedPageBreak/>
        <w:t>Void</w:t>
      </w:r>
      <w:proofErr w:type="spellEnd"/>
      <w:r w:rsidRPr="003F160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- Lo opuesto a </w:t>
      </w:r>
      <w:proofErr w:type="spellStart"/>
      <w:r w:rsidRPr="003F160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any</w:t>
      </w:r>
      <w:proofErr w:type="spellEnd"/>
      <w:r w:rsidRPr="003F160F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 xml:space="preserve">Visto </w:t>
      </w:r>
      <w:proofErr w:type="spellStart"/>
      <w:r w:rsidRPr="003F160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comunmente</w:t>
      </w:r>
      <w:proofErr w:type="spellEnd"/>
      <w:r w:rsidRPr="003F160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en las </w:t>
      </w:r>
      <w:proofErr w:type="spellStart"/>
      <w:r w:rsidRPr="003F160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functions</w:t>
      </w:r>
      <w:proofErr w:type="spellEnd"/>
      <w:r w:rsidRPr="003F160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y quiere decir que no retorna </w:t>
      </w:r>
      <w:proofErr w:type="spellStart"/>
      <w:r w:rsidRPr="003F160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ningun</w:t>
      </w:r>
      <w:proofErr w:type="spellEnd"/>
      <w:r w:rsidRPr="003F160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valor.</w:t>
      </w:r>
    </w:p>
    <w:p w:rsidR="008C78A4" w:rsidRPr="003F160F" w:rsidRDefault="008C78A4" w:rsidP="003F160F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</w:p>
    <w:p w:rsidR="003F160F" w:rsidRPr="003F160F" w:rsidRDefault="003F160F" w:rsidP="003F160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r w:rsidRPr="003F160F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function</w:t>
      </w:r>
      <w:r w:rsidRPr="003F160F">
        <w:rPr>
          <w:rFonts w:ascii="Courier New" w:eastAsia="Times New Roman" w:hAnsi="Courier New" w:cs="Courier New"/>
          <w:b/>
          <w:bCs/>
          <w:color w:val="A6E22E"/>
          <w:sz w:val="20"/>
          <w:szCs w:val="20"/>
          <w:shd w:val="clear" w:color="auto" w:fill="272822"/>
          <w:lang w:eastAsia="es-CO"/>
        </w:rPr>
        <w:t>warnUser</w:t>
      </w:r>
      <w:proofErr w:type="spellEnd"/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(): </w:t>
      </w:r>
      <w:proofErr w:type="spellStart"/>
      <w:r w:rsidRPr="003F160F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void</w:t>
      </w:r>
      <w:proofErr w:type="spellEnd"/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{</w:t>
      </w:r>
    </w:p>
    <w:p w:rsidR="003F160F" w:rsidRPr="003F160F" w:rsidRDefault="003F160F" w:rsidP="003F160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  </w:t>
      </w:r>
      <w:r w:rsidRPr="003F160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console</w:t>
      </w:r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.log(</w:t>
      </w:r>
      <w:r w:rsidRPr="003F160F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eastAsia="es-CO"/>
        </w:rPr>
        <w:t>"Este es mi mensaje"</w:t>
      </w:r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);</w:t>
      </w:r>
    </w:p>
    <w:p w:rsidR="003F160F" w:rsidRPr="003F160F" w:rsidRDefault="003F160F" w:rsidP="003F160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73B47"/>
          <w:sz w:val="24"/>
          <w:szCs w:val="24"/>
          <w:lang w:eastAsia="es-CO"/>
        </w:rPr>
      </w:pPr>
      <w:r w:rsidRPr="003F160F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}</w:t>
      </w:r>
    </w:p>
    <w:p w:rsidR="003F160F" w:rsidRDefault="003F160F" w:rsidP="003F160F"/>
    <w:p w:rsidR="003F160F" w:rsidRDefault="003F160F" w:rsidP="003F160F">
      <w:pPr>
        <w:rPr>
          <w:b/>
          <w:bCs/>
          <w:sz w:val="28"/>
          <w:szCs w:val="28"/>
        </w:rPr>
      </w:pPr>
      <w:r w:rsidRPr="003F160F">
        <w:rPr>
          <w:b/>
          <w:bCs/>
          <w:sz w:val="28"/>
          <w:szCs w:val="28"/>
        </w:rPr>
        <w:t>::::::::::::::::::::::::::::::::::::::::::::::::::::::::::::::::::::::::::::::::::::::::::::::::::::::::::::::::::</w:t>
      </w:r>
    </w:p>
    <w:p w:rsidR="003F160F" w:rsidRPr="003F160F" w:rsidRDefault="003F160F" w:rsidP="003F160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CD61E4">
        <w:rPr>
          <w:b/>
          <w:bCs/>
          <w:sz w:val="28"/>
          <w:szCs w:val="28"/>
        </w:rPr>
        <w:t xml:space="preserve">- </w:t>
      </w:r>
      <w:r w:rsidR="00CD61E4">
        <w:rPr>
          <w:sz w:val="28"/>
          <w:szCs w:val="28"/>
        </w:rPr>
        <w:t>todo sobre clases y programación de objetos está en el archivo</w:t>
      </w:r>
    </w:p>
    <w:p w:rsidR="00CD61E4" w:rsidRDefault="00CD61E4" w:rsidP="00CD61E4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 xml:space="preserve">Dentro de </w:t>
      </w:r>
      <w:proofErr w:type="spellStart"/>
      <w:r>
        <w:rPr>
          <w:rFonts w:ascii="Arial" w:hAnsi="Arial" w:cs="Arial"/>
          <w:color w:val="273B47"/>
        </w:rPr>
        <w:t>TypeScript</w:t>
      </w:r>
      <w:proofErr w:type="spellEnd"/>
      <w:r>
        <w:rPr>
          <w:rFonts w:ascii="Arial" w:hAnsi="Arial" w:cs="Arial"/>
          <w:color w:val="273B47"/>
        </w:rPr>
        <w:t xml:space="preserve"> podemos realizar programación orientada a objetos y como su nombre lo dice vamos a programar objetos, pero para generar dichos objetos primero debemos crear su plantilla base que recibe el nombre de clase.</w:t>
      </w:r>
    </w:p>
    <w:p w:rsidR="00CD61E4" w:rsidRDefault="00CD61E4" w:rsidP="00CD61E4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  <w:r>
        <w:rPr>
          <w:rStyle w:val="Textoennegrita"/>
          <w:rFonts w:ascii="Arial" w:hAnsi="Arial" w:cs="Arial"/>
          <w:color w:val="273B47"/>
        </w:rPr>
        <w:t>Una clase</w:t>
      </w:r>
      <w:r>
        <w:rPr>
          <w:rFonts w:ascii="Arial" w:hAnsi="Arial" w:cs="Arial"/>
          <w:color w:val="273B47"/>
        </w:rPr>
        <w:t xml:space="preserve"> está integrada por propiedades y funciones, estas pueden ser privadas, públicas o </w:t>
      </w:r>
      <w:proofErr w:type="spellStart"/>
      <w:r>
        <w:rPr>
          <w:rFonts w:ascii="Arial" w:hAnsi="Arial" w:cs="Arial"/>
          <w:color w:val="273B47"/>
        </w:rPr>
        <w:t>protected</w:t>
      </w:r>
      <w:proofErr w:type="spellEnd"/>
      <w:r>
        <w:rPr>
          <w:rFonts w:ascii="Arial" w:hAnsi="Arial" w:cs="Arial"/>
          <w:color w:val="273B47"/>
        </w:rPr>
        <w:t>.</w:t>
      </w:r>
    </w:p>
    <w:p w:rsidR="00CD61E4" w:rsidRDefault="00CD61E4" w:rsidP="00CD61E4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>A la variable que le asignamos el valor de un objeto debemos indicarle que su tipo de dato es igual a la clase.</w:t>
      </w:r>
    </w:p>
    <w:p w:rsidR="00CD61E4" w:rsidRDefault="00CD61E4" w:rsidP="00CD61E4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 xml:space="preserve">Una característica de la programación orientada a objetos es que podemos crear clases padre que hereden sus propiedades y funciones a una clase hijo, esto es la herencia y dentro de </w:t>
      </w:r>
      <w:proofErr w:type="spellStart"/>
      <w:r>
        <w:rPr>
          <w:rFonts w:ascii="Arial" w:hAnsi="Arial" w:cs="Arial"/>
          <w:color w:val="273B47"/>
        </w:rPr>
        <w:t>TypeScript</w:t>
      </w:r>
      <w:proofErr w:type="spellEnd"/>
      <w:r>
        <w:rPr>
          <w:rFonts w:ascii="Arial" w:hAnsi="Arial" w:cs="Arial"/>
          <w:color w:val="273B47"/>
        </w:rPr>
        <w:t xml:space="preserve"> se representa con la palabra </w:t>
      </w:r>
      <w:proofErr w:type="spellStart"/>
      <w:r>
        <w:rPr>
          <w:rStyle w:val="Textoennegrita"/>
          <w:rFonts w:ascii="Arial" w:hAnsi="Arial" w:cs="Arial"/>
          <w:color w:val="273B47"/>
        </w:rPr>
        <w:t>extends</w:t>
      </w:r>
      <w:proofErr w:type="spellEnd"/>
      <w:r>
        <w:rPr>
          <w:rStyle w:val="Textoennegrita"/>
          <w:rFonts w:ascii="Arial" w:hAnsi="Arial" w:cs="Arial"/>
          <w:color w:val="273B47"/>
        </w:rPr>
        <w:t>.</w:t>
      </w:r>
    </w:p>
    <w:p w:rsidR="000A2856" w:rsidRDefault="000A2856" w:rsidP="00CD61E4">
      <w:pPr>
        <w:rPr>
          <w:lang w:val="es-MX"/>
        </w:rPr>
      </w:pPr>
    </w:p>
    <w:p w:rsidR="00CD61E4" w:rsidRDefault="00CD61E4" w:rsidP="00CD61E4">
      <w:pPr>
        <w:rPr>
          <w:b/>
          <w:bCs/>
          <w:sz w:val="28"/>
          <w:szCs w:val="28"/>
        </w:rPr>
      </w:pPr>
      <w:r w:rsidRPr="003F160F">
        <w:rPr>
          <w:b/>
          <w:bCs/>
          <w:sz w:val="28"/>
          <w:szCs w:val="28"/>
        </w:rPr>
        <w:t>::::::::::::::::::::::::::::::::::::::::::::::::::::::::::::::::::::::::::::::::::::::::::::::::::::::::::::::::::</w:t>
      </w:r>
    </w:p>
    <w:p w:rsidR="00CD61E4" w:rsidRPr="008C78A4" w:rsidRDefault="00CD61E4" w:rsidP="00CD61E4">
      <w:pPr>
        <w:rPr>
          <w:b/>
          <w:bCs/>
          <w:sz w:val="24"/>
          <w:szCs w:val="24"/>
          <w:lang w:val="es-MX"/>
        </w:rPr>
      </w:pPr>
      <w:r w:rsidRPr="008C78A4">
        <w:rPr>
          <w:b/>
          <w:bCs/>
          <w:sz w:val="24"/>
          <w:szCs w:val="24"/>
          <w:lang w:val="es-MX"/>
        </w:rPr>
        <w:t xml:space="preserve">5- Interfaces en </w:t>
      </w:r>
      <w:proofErr w:type="spellStart"/>
      <w:r w:rsidRPr="008C78A4">
        <w:rPr>
          <w:b/>
          <w:bCs/>
          <w:sz w:val="24"/>
          <w:szCs w:val="24"/>
          <w:lang w:val="es-MX"/>
        </w:rPr>
        <w:t>type-script</w:t>
      </w:r>
      <w:r w:rsidR="008C78A4">
        <w:rPr>
          <w:b/>
          <w:bCs/>
          <w:sz w:val="24"/>
          <w:szCs w:val="24"/>
          <w:lang w:val="es-MX"/>
        </w:rPr>
        <w:t>:archivo</w:t>
      </w:r>
      <w:proofErr w:type="spellEnd"/>
    </w:p>
    <w:p w:rsidR="00CD61E4" w:rsidRDefault="00CD61E4" w:rsidP="00CD61E4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>**Una interfaz **es un tipo abstracto que sirve como contrato para la estructura de un objeto y </w:t>
      </w:r>
      <w:r>
        <w:rPr>
          <w:rStyle w:val="nfasis"/>
          <w:rFonts w:ascii="Arial" w:hAnsi="Arial" w:cs="Arial"/>
          <w:b/>
          <w:bCs/>
          <w:color w:val="273B47"/>
        </w:rPr>
        <w:t>al igual que las clases puede ser utilizada como un tipo de dato.</w:t>
      </w:r>
      <w:r>
        <w:rPr>
          <w:rFonts w:ascii="Arial" w:hAnsi="Arial" w:cs="Arial"/>
          <w:color w:val="273B47"/>
        </w:rPr>
        <w:t xml:space="preserve"> Para declarar una interfaz en </w:t>
      </w:r>
      <w:proofErr w:type="spellStart"/>
      <w:r>
        <w:rPr>
          <w:rFonts w:ascii="Arial" w:hAnsi="Arial" w:cs="Arial"/>
          <w:color w:val="273B47"/>
        </w:rPr>
        <w:t>TypeScript</w:t>
      </w:r>
      <w:proofErr w:type="spellEnd"/>
      <w:r>
        <w:rPr>
          <w:rFonts w:ascii="Arial" w:hAnsi="Arial" w:cs="Arial"/>
          <w:color w:val="273B47"/>
        </w:rPr>
        <w:t xml:space="preserve"> utilizamos la palabra clave interface.</w:t>
      </w:r>
    </w:p>
    <w:p w:rsidR="00CD61E4" w:rsidRDefault="00CD61E4" w:rsidP="00CD61E4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 xml:space="preserve">Dentro de las interfaces en </w:t>
      </w:r>
      <w:proofErr w:type="spellStart"/>
      <w:r>
        <w:rPr>
          <w:rFonts w:ascii="Arial" w:hAnsi="Arial" w:cs="Arial"/>
          <w:color w:val="273B47"/>
        </w:rPr>
        <w:t>TypeScript</w:t>
      </w:r>
      <w:proofErr w:type="spellEnd"/>
      <w:r>
        <w:rPr>
          <w:rFonts w:ascii="Arial" w:hAnsi="Arial" w:cs="Arial"/>
          <w:color w:val="273B47"/>
        </w:rPr>
        <w:t xml:space="preserve"> podemos manejar propiedades opcionales añadiendo el signo de pregunta </w:t>
      </w:r>
      <w:r>
        <w:rPr>
          <w:rStyle w:val="Textoennegrita"/>
          <w:rFonts w:ascii="Arial" w:hAnsi="Arial" w:cs="Arial"/>
          <w:color w:val="273B47"/>
        </w:rPr>
        <w:t>‘?’</w:t>
      </w:r>
      <w:r>
        <w:rPr>
          <w:rFonts w:ascii="Arial" w:hAnsi="Arial" w:cs="Arial"/>
          <w:color w:val="273B47"/>
        </w:rPr>
        <w:t> al final del nombre de la propiedad.</w:t>
      </w:r>
    </w:p>
    <w:p w:rsidR="00CD61E4" w:rsidRDefault="002F2B4E" w:rsidP="000A2856">
      <w:pPr>
        <w:ind w:left="360"/>
        <w:rPr>
          <w:lang w:val="es-MX"/>
        </w:rPr>
      </w:pPr>
      <w:r>
        <w:rPr>
          <w:lang w:val="es-MX"/>
        </w:rPr>
        <w:t>}</w:t>
      </w:r>
    </w:p>
    <w:p w:rsidR="002F2B4E" w:rsidRDefault="002F2B4E" w:rsidP="002F2B4E">
      <w:pPr>
        <w:rPr>
          <w:b/>
          <w:bCs/>
          <w:sz w:val="28"/>
          <w:szCs w:val="28"/>
        </w:rPr>
      </w:pPr>
      <w:r w:rsidRPr="003F160F">
        <w:rPr>
          <w:b/>
          <w:bCs/>
          <w:sz w:val="28"/>
          <w:szCs w:val="28"/>
        </w:rPr>
        <w:t>::::::::::::::::::::::::::::::::::::::::::::::::::::::::::::::::::::::::::::::::::::::::::::::::::::::::::::::::::</w:t>
      </w:r>
    </w:p>
    <w:p w:rsidR="002F2B4E" w:rsidRDefault="002F2B4E" w:rsidP="002F2B4E">
      <w:pPr>
        <w:rPr>
          <w:b/>
          <w:bCs/>
          <w:sz w:val="28"/>
          <w:szCs w:val="28"/>
          <w:lang w:val="es-MX"/>
        </w:rPr>
      </w:pPr>
      <w:r w:rsidRPr="002F2B4E">
        <w:rPr>
          <w:b/>
          <w:bCs/>
          <w:sz w:val="28"/>
          <w:szCs w:val="28"/>
          <w:lang w:val="es-MX"/>
        </w:rPr>
        <w:t xml:space="preserve">-6 </w:t>
      </w:r>
      <w:proofErr w:type="spellStart"/>
      <w:r w:rsidRPr="002F2B4E">
        <w:rPr>
          <w:b/>
          <w:bCs/>
          <w:sz w:val="28"/>
          <w:szCs w:val="28"/>
          <w:lang w:val="es-MX"/>
        </w:rPr>
        <w:t>Shapes</w:t>
      </w:r>
      <w:r w:rsidR="008C78A4">
        <w:rPr>
          <w:b/>
          <w:bCs/>
          <w:sz w:val="28"/>
          <w:szCs w:val="28"/>
          <w:lang w:val="es-MX"/>
        </w:rPr>
        <w:t>:archivo</w:t>
      </w:r>
      <w:proofErr w:type="spellEnd"/>
    </w:p>
    <w:p w:rsidR="002F2B4E" w:rsidRDefault="002F2B4E" w:rsidP="002F2B4E">
      <w:pPr>
        <w:rPr>
          <w:sz w:val="24"/>
          <w:szCs w:val="24"/>
          <w:lang w:val="es-MX"/>
        </w:rPr>
      </w:pPr>
      <w:r w:rsidRPr="002F2B4E">
        <w:rPr>
          <w:sz w:val="24"/>
          <w:szCs w:val="24"/>
          <w:lang w:val="es-MX"/>
        </w:rPr>
        <w:t xml:space="preserve">Cada uno de los tipos tiene una forma o estructura en que es representado, esto es mediante sus propiedades. Dentro de </w:t>
      </w:r>
      <w:proofErr w:type="spellStart"/>
      <w:r w:rsidRPr="002F2B4E">
        <w:rPr>
          <w:sz w:val="24"/>
          <w:szCs w:val="24"/>
          <w:lang w:val="es-MX"/>
        </w:rPr>
        <w:t>TypeScript</w:t>
      </w:r>
      <w:proofErr w:type="spellEnd"/>
      <w:r w:rsidRPr="002F2B4E">
        <w:rPr>
          <w:sz w:val="24"/>
          <w:szCs w:val="24"/>
          <w:lang w:val="es-MX"/>
        </w:rPr>
        <w:t xml:space="preserve"> si dos variables poseen propiedades idénticas aunque sean de distintas interfaces o clases, estas pueden ser asignadas entre sí.</w:t>
      </w:r>
    </w:p>
    <w:p w:rsidR="00791291" w:rsidRDefault="00791291" w:rsidP="002F2B4E">
      <w:pPr>
        <w:rPr>
          <w:sz w:val="24"/>
          <w:szCs w:val="24"/>
          <w:lang w:val="es-MX"/>
        </w:rPr>
      </w:pPr>
    </w:p>
    <w:p w:rsidR="00791291" w:rsidRDefault="00791291" w:rsidP="002F2B4E">
      <w:pPr>
        <w:rPr>
          <w:sz w:val="24"/>
          <w:szCs w:val="24"/>
          <w:lang w:val="es-MX"/>
        </w:rPr>
      </w:pPr>
    </w:p>
    <w:p w:rsidR="00791291" w:rsidRDefault="00791291" w:rsidP="002F2B4E">
      <w:pPr>
        <w:rPr>
          <w:sz w:val="24"/>
          <w:szCs w:val="24"/>
          <w:lang w:val="es-MX"/>
        </w:rPr>
      </w:pPr>
    </w:p>
    <w:p w:rsidR="00791291" w:rsidRDefault="00791291" w:rsidP="00791291">
      <w:pPr>
        <w:rPr>
          <w:b/>
          <w:bCs/>
          <w:sz w:val="28"/>
          <w:szCs w:val="28"/>
        </w:rPr>
      </w:pPr>
      <w:r w:rsidRPr="003F160F">
        <w:rPr>
          <w:b/>
          <w:bCs/>
          <w:sz w:val="28"/>
          <w:szCs w:val="28"/>
        </w:rPr>
        <w:lastRenderedPageBreak/>
        <w:t>::::::::::::::::::::::::::::::::::::::::::::::::::::::::::::::::::::::::::::::::::::::::::::::::::::::::::::::::::</w:t>
      </w:r>
    </w:p>
    <w:p w:rsidR="00791291" w:rsidRDefault="00791291" w:rsidP="002F2B4E">
      <w:pPr>
        <w:rPr>
          <w:b/>
          <w:bCs/>
          <w:sz w:val="24"/>
          <w:szCs w:val="24"/>
        </w:rPr>
      </w:pPr>
      <w:r>
        <w:rPr>
          <w:sz w:val="24"/>
          <w:szCs w:val="24"/>
          <w:lang w:val="es-MX"/>
        </w:rPr>
        <w:t xml:space="preserve">9- </w:t>
      </w:r>
      <w:proofErr w:type="spellStart"/>
      <w:r w:rsidRPr="00791291">
        <w:rPr>
          <w:b/>
          <w:bCs/>
          <w:sz w:val="24"/>
          <w:szCs w:val="24"/>
        </w:rPr>
        <w:t>Function</w:t>
      </w:r>
      <w:proofErr w:type="spellEnd"/>
      <w:r w:rsidRPr="00791291">
        <w:rPr>
          <w:b/>
          <w:bCs/>
          <w:sz w:val="24"/>
          <w:szCs w:val="24"/>
        </w:rPr>
        <w:t xml:space="preserve"> </w:t>
      </w:r>
      <w:proofErr w:type="spellStart"/>
      <w:r w:rsidRPr="00791291">
        <w:rPr>
          <w:b/>
          <w:bCs/>
          <w:sz w:val="24"/>
          <w:szCs w:val="24"/>
        </w:rPr>
        <w:t>type</w:t>
      </w:r>
      <w:proofErr w:type="spellEnd"/>
      <w:r>
        <w:rPr>
          <w:b/>
          <w:bCs/>
          <w:sz w:val="24"/>
          <w:szCs w:val="24"/>
        </w:rPr>
        <w:t xml:space="preserve">: archivo </w:t>
      </w:r>
      <w:bookmarkStart w:id="2" w:name="_GoBack"/>
      <w:bookmarkEnd w:id="2"/>
    </w:p>
    <w:p w:rsidR="00791291" w:rsidRDefault="00791291" w:rsidP="002F2B4E">
      <w:pPr>
        <w:rPr>
          <w:sz w:val="24"/>
          <w:szCs w:val="24"/>
          <w:lang w:val="es-MX"/>
        </w:rPr>
      </w:pPr>
      <w:r w:rsidRPr="00791291">
        <w:rPr>
          <w:sz w:val="24"/>
          <w:szCs w:val="24"/>
          <w:lang w:val="es-MX"/>
        </w:rPr>
        <w:t xml:space="preserve">Un </w:t>
      </w:r>
      <w:proofErr w:type="spellStart"/>
      <w:r w:rsidRPr="00791291">
        <w:rPr>
          <w:sz w:val="24"/>
          <w:szCs w:val="24"/>
          <w:lang w:val="es-MX"/>
        </w:rPr>
        <w:t>function</w:t>
      </w:r>
      <w:proofErr w:type="spellEnd"/>
      <w:r w:rsidRPr="00791291">
        <w:rPr>
          <w:sz w:val="24"/>
          <w:szCs w:val="24"/>
          <w:lang w:val="es-MX"/>
        </w:rPr>
        <w:t xml:space="preserve"> </w:t>
      </w:r>
      <w:proofErr w:type="spellStart"/>
      <w:r w:rsidRPr="00791291">
        <w:rPr>
          <w:sz w:val="24"/>
          <w:szCs w:val="24"/>
          <w:lang w:val="es-MX"/>
        </w:rPr>
        <w:t>type</w:t>
      </w:r>
      <w:proofErr w:type="spellEnd"/>
      <w:r w:rsidRPr="00791291">
        <w:rPr>
          <w:sz w:val="24"/>
          <w:szCs w:val="24"/>
          <w:lang w:val="es-MX"/>
        </w:rPr>
        <w:t xml:space="preserve"> representa la estructura que tendrá la función a la cual se aplica el tipo y únicamente funciona para tipos de funciones.</w:t>
      </w:r>
    </w:p>
    <w:p w:rsidR="00791291" w:rsidRDefault="00791291" w:rsidP="002F2B4E">
      <w:pPr>
        <w:rPr>
          <w:sz w:val="24"/>
          <w:szCs w:val="24"/>
          <w:lang w:val="es-MX"/>
        </w:rPr>
      </w:pPr>
    </w:p>
    <w:p w:rsidR="00791291" w:rsidRPr="002F2B4E" w:rsidRDefault="00791291" w:rsidP="002F2B4E">
      <w:pPr>
        <w:rPr>
          <w:sz w:val="24"/>
          <w:szCs w:val="24"/>
          <w:lang w:val="es-MX"/>
        </w:rPr>
      </w:pPr>
    </w:p>
    <w:sectPr w:rsidR="00791291" w:rsidRPr="002F2B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0285" w:rsidRDefault="00460285" w:rsidP="003F160F">
      <w:pPr>
        <w:spacing w:after="0" w:line="240" w:lineRule="auto"/>
      </w:pPr>
      <w:r>
        <w:separator/>
      </w:r>
    </w:p>
  </w:endnote>
  <w:endnote w:type="continuationSeparator" w:id="0">
    <w:p w:rsidR="00460285" w:rsidRDefault="00460285" w:rsidP="003F1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0285" w:rsidRDefault="00460285" w:rsidP="003F160F">
      <w:pPr>
        <w:spacing w:after="0" w:line="240" w:lineRule="auto"/>
      </w:pPr>
      <w:r>
        <w:separator/>
      </w:r>
    </w:p>
  </w:footnote>
  <w:footnote w:type="continuationSeparator" w:id="0">
    <w:p w:rsidR="00460285" w:rsidRDefault="00460285" w:rsidP="003F16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33E8D"/>
    <w:multiLevelType w:val="hybridMultilevel"/>
    <w:tmpl w:val="F796F400"/>
    <w:lvl w:ilvl="0" w:tplc="44B405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A5D6D"/>
    <w:multiLevelType w:val="hybridMultilevel"/>
    <w:tmpl w:val="0D48FE6A"/>
    <w:lvl w:ilvl="0" w:tplc="EA485A48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856"/>
    <w:rsid w:val="000A2856"/>
    <w:rsid w:val="000C5B0F"/>
    <w:rsid w:val="001E3866"/>
    <w:rsid w:val="002F2B4E"/>
    <w:rsid w:val="003F160F"/>
    <w:rsid w:val="00460285"/>
    <w:rsid w:val="00791291"/>
    <w:rsid w:val="007B5E53"/>
    <w:rsid w:val="008C78A4"/>
    <w:rsid w:val="00CD175A"/>
    <w:rsid w:val="00CD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0BEA3"/>
  <w15:chartTrackingRefBased/>
  <w15:docId w15:val="{971FABF0-8288-455E-9281-FF6891A08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28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1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F160F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F16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F160F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3F160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3F160F"/>
  </w:style>
  <w:style w:type="character" w:customStyle="1" w:styleId="hljs-number">
    <w:name w:val="hljs-number"/>
    <w:basedOn w:val="Fuentedeprrafopredeter"/>
    <w:rsid w:val="003F160F"/>
  </w:style>
  <w:style w:type="character" w:customStyle="1" w:styleId="hljs-comment">
    <w:name w:val="hljs-comment"/>
    <w:basedOn w:val="Fuentedeprrafopredeter"/>
    <w:rsid w:val="003F160F"/>
  </w:style>
  <w:style w:type="character" w:customStyle="1" w:styleId="hljs-string">
    <w:name w:val="hljs-string"/>
    <w:basedOn w:val="Fuentedeprrafopredeter"/>
    <w:rsid w:val="003F160F"/>
  </w:style>
  <w:style w:type="character" w:customStyle="1" w:styleId="hljs-builtin">
    <w:name w:val="hljs-built_in"/>
    <w:basedOn w:val="Fuentedeprrafopredeter"/>
    <w:rsid w:val="003F160F"/>
  </w:style>
  <w:style w:type="character" w:customStyle="1" w:styleId="hljs-literal">
    <w:name w:val="hljs-literal"/>
    <w:basedOn w:val="Fuentedeprrafopredeter"/>
    <w:rsid w:val="003F160F"/>
  </w:style>
  <w:style w:type="character" w:customStyle="1" w:styleId="hljs-attribute">
    <w:name w:val="hljs-attribute"/>
    <w:basedOn w:val="Fuentedeprrafopredeter"/>
    <w:rsid w:val="003F160F"/>
  </w:style>
  <w:style w:type="character" w:customStyle="1" w:styleId="hljs-subst">
    <w:name w:val="hljs-subst"/>
    <w:basedOn w:val="Fuentedeprrafopredeter"/>
    <w:rsid w:val="003F160F"/>
  </w:style>
  <w:style w:type="character" w:customStyle="1" w:styleId="hljs-variable">
    <w:name w:val="hljs-variable"/>
    <w:basedOn w:val="Fuentedeprrafopredeter"/>
    <w:rsid w:val="003F160F"/>
  </w:style>
  <w:style w:type="character" w:customStyle="1" w:styleId="hljs-symbol">
    <w:name w:val="hljs-symbol"/>
    <w:basedOn w:val="Fuentedeprrafopredeter"/>
    <w:rsid w:val="003F160F"/>
  </w:style>
  <w:style w:type="character" w:customStyle="1" w:styleId="hljs-params">
    <w:name w:val="hljs-params"/>
    <w:basedOn w:val="Fuentedeprrafopredeter"/>
    <w:rsid w:val="003F160F"/>
  </w:style>
  <w:style w:type="character" w:customStyle="1" w:styleId="hljs-meta">
    <w:name w:val="hljs-meta"/>
    <w:basedOn w:val="Fuentedeprrafopredeter"/>
    <w:rsid w:val="003F160F"/>
  </w:style>
  <w:style w:type="character" w:customStyle="1" w:styleId="hljs-function">
    <w:name w:val="hljs-function"/>
    <w:basedOn w:val="Fuentedeprrafopredeter"/>
    <w:rsid w:val="003F160F"/>
  </w:style>
  <w:style w:type="character" w:customStyle="1" w:styleId="hljs-title">
    <w:name w:val="hljs-title"/>
    <w:basedOn w:val="Fuentedeprrafopredeter"/>
    <w:rsid w:val="003F160F"/>
  </w:style>
  <w:style w:type="paragraph" w:styleId="Encabezado">
    <w:name w:val="header"/>
    <w:basedOn w:val="Normal"/>
    <w:link w:val="EncabezadoCar"/>
    <w:uiPriority w:val="99"/>
    <w:unhideWhenUsed/>
    <w:rsid w:val="003F16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160F"/>
  </w:style>
  <w:style w:type="paragraph" w:styleId="Piedepgina">
    <w:name w:val="footer"/>
    <w:basedOn w:val="Normal"/>
    <w:link w:val="PiedepginaCar"/>
    <w:uiPriority w:val="99"/>
    <w:unhideWhenUsed/>
    <w:rsid w:val="003F16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160F"/>
  </w:style>
  <w:style w:type="character" w:styleId="nfasis">
    <w:name w:val="Emphasis"/>
    <w:basedOn w:val="Fuentedeprrafopredeter"/>
    <w:uiPriority w:val="20"/>
    <w:qFormat/>
    <w:rsid w:val="00CD61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1106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SUAREZ MARTINEZ CRISTIAN</dc:creator>
  <cp:keywords/>
  <dc:description/>
  <cp:lastModifiedBy>SUAREZ MARTINEZ CRISTIAN</cp:lastModifiedBy>
  <cp:revision>4</cp:revision>
  <dcterms:created xsi:type="dcterms:W3CDTF">2020-01-02T01:09:00Z</dcterms:created>
  <dcterms:modified xsi:type="dcterms:W3CDTF">2020-01-02T05:08:00Z</dcterms:modified>
</cp:coreProperties>
</file>